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F7B1E0" w14:textId="77777777" w:rsidR="00A87431" w:rsidRDefault="00D35BBA">
      <w:pPr>
        <w:jc w:val="center"/>
        <w:rPr>
          <w:rFonts w:ascii="Corsiva" w:eastAsia="Corsiva" w:hAnsi="Corsiva" w:cs="Corsiva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6190" behindDoc="0" locked="0" layoutInCell="1" hidden="0" allowOverlap="1" wp14:anchorId="45DF745C" wp14:editId="287FC9BC">
                <wp:simplePos x="0" y="0"/>
                <wp:positionH relativeFrom="column">
                  <wp:posOffset>823843</wp:posOffset>
                </wp:positionH>
                <wp:positionV relativeFrom="paragraph">
                  <wp:posOffset>386</wp:posOffset>
                </wp:positionV>
                <wp:extent cx="5335905" cy="64770"/>
                <wp:effectExtent l="0" t="0" r="17145" b="11430"/>
                <wp:wrapSquare wrapText="bothSides" distT="0" distB="0" distL="0" distR="0"/>
                <wp:docPr id="108" name="Rounded Rectangle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5905" cy="6477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68EEDCA" w14:textId="77777777" w:rsidR="00A87431" w:rsidRDefault="00A87431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5DF745C" id="Rounded Rectangle 108" o:spid="_x0000_s1026" style="position:absolute;left:0;text-align:left;margin-left:64.85pt;margin-top:.05pt;width:420.15pt;height:5.1pt;z-index:25165619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">
                <v:stroke startarrowwidth="narrow" startarrowlength="short" endarrowwidth="narrow" endarrowlength="short"/>
                <v:textbox inset="2.53958mm,2.53958mm,2.53958mm,2.53958mm">
                  <w:txbxContent>
                    <w:p w14:paraId="568EEDCA" w14:textId="77777777" w:rsidR="00A87431" w:rsidRDefault="00A87431">
                      <w:pPr>
                        <w:textDirection w:val="btLr"/>
                      </w:pPr>
                    </w:p>
                  </w:txbxContent>
                </v:textbox>
                <w10:wrap type="square"/>
              </v:round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3600" behindDoc="0" locked="0" layoutInCell="1" hidden="0" allowOverlap="1" wp14:anchorId="496B02BE" wp14:editId="29551DDF">
            <wp:simplePos x="0" y="0"/>
            <wp:positionH relativeFrom="margin">
              <wp:posOffset>5570192</wp:posOffset>
            </wp:positionH>
            <wp:positionV relativeFrom="paragraph">
              <wp:posOffset>-264330</wp:posOffset>
            </wp:positionV>
            <wp:extent cx="1516380" cy="1418908"/>
            <wp:effectExtent l="0" t="0" r="0" b="0"/>
            <wp:wrapNone/>
            <wp:docPr id="10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 rot="5400000" flipV="1">
                      <a:off x="0" y="0"/>
                      <a:ext cx="1516380" cy="14189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2D4205">
        <w:rPr>
          <w:noProof/>
        </w:rPr>
        <w:drawing>
          <wp:anchor distT="0" distB="0" distL="114300" distR="114300" simplePos="0" relativeHeight="251685888" behindDoc="0" locked="0" layoutInCell="1" hidden="0" allowOverlap="1" wp14:anchorId="4167CE9A" wp14:editId="6855E4BE">
            <wp:simplePos x="0" y="0"/>
            <wp:positionH relativeFrom="column">
              <wp:posOffset>-22292</wp:posOffset>
            </wp:positionH>
            <wp:positionV relativeFrom="paragraph">
              <wp:posOffset>-335331</wp:posOffset>
            </wp:positionV>
            <wp:extent cx="1485900" cy="1485900"/>
            <wp:effectExtent l="0" t="0" r="0" b="0"/>
            <wp:wrapNone/>
            <wp:docPr id="118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485900" cy="148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5" behindDoc="0" locked="0" layoutInCell="1" hidden="0" allowOverlap="1" wp14:anchorId="79B541F1" wp14:editId="269E8F8B">
                <wp:simplePos x="0" y="0"/>
                <wp:positionH relativeFrom="column">
                  <wp:posOffset>228600</wp:posOffset>
                </wp:positionH>
                <wp:positionV relativeFrom="paragraph">
                  <wp:posOffset>114300</wp:posOffset>
                </wp:positionV>
                <wp:extent cx="6577330" cy="3224530"/>
                <wp:effectExtent l="0" t="0" r="0" b="0"/>
                <wp:wrapNone/>
                <wp:docPr id="104" name="Rounded Rectangle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7330" cy="322453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19050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D9C1F1D" w14:textId="77777777" w:rsidR="00A87431" w:rsidRDefault="00A87431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9B541F1" id="Rounded Rectangle 104" o:spid="_x0000_s1027" style="position:absolute;left:0;text-align:left;margin-left:18pt;margin-top:9pt;width:517.9pt;height:253.9pt;z-index:25165721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" filled="f" strokecolor="black [3200]" strokeweight="1.5pt">
                <v:stroke startarrowwidth="narrow" startarrowlength="short" endarrowwidth="narrow" endarrowlength="short"/>
                <v:textbox inset="2.53958mm,2.53958mm,2.53958mm,2.53958mm">
                  <w:txbxContent>
                    <w:p w14:paraId="2D9C1F1D" w14:textId="77777777" w:rsidR="00A87431" w:rsidRDefault="00A87431">
                      <w:pPr>
                        <w:textDirection w:val="btLr"/>
                      </w:pPr>
                    </w:p>
                  </w:txbxContent>
                </v:textbox>
              </v:roundrect>
            </w:pict>
          </mc:Fallback>
        </mc:AlternateContent>
      </w:r>
    </w:p>
    <w:p w14:paraId="366FB046" w14:textId="77777777" w:rsidR="00A87431" w:rsidRDefault="00D35BBA">
      <w:pPr>
        <w:jc w:val="center"/>
        <w:rPr>
          <w:rFonts w:ascii="Corsiva" w:eastAsia="Corsiva" w:hAnsi="Corsiva" w:cs="Corsiv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246E7D84" wp14:editId="4A58629A">
                <wp:simplePos x="0" y="0"/>
                <wp:positionH relativeFrom="column">
                  <wp:posOffset>533400</wp:posOffset>
                </wp:positionH>
                <wp:positionV relativeFrom="paragraph">
                  <wp:posOffset>76035</wp:posOffset>
                </wp:positionV>
                <wp:extent cx="2889250" cy="729615"/>
                <wp:effectExtent l="0" t="0" r="0" b="0"/>
                <wp:wrapNone/>
                <wp:docPr id="93" name="Rectangl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9250" cy="7296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0B0DBE3" w14:textId="77777777" w:rsidR="00A87431" w:rsidRDefault="002D4205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Vijaya" w:eastAsia="Vijaya" w:hAnsi="Vijaya" w:cs="Vijaya"/>
                                <w:b/>
                                <w:color w:val="000000"/>
                                <w:sz w:val="28"/>
                              </w:rPr>
                              <w:t>SUGENG PRIHANTO / P . HILDA</w:t>
                            </w:r>
                          </w:p>
                          <w:p w14:paraId="1D512C8B" w14:textId="57165807" w:rsidR="00A87431" w:rsidRDefault="002D4205" w:rsidP="0065390A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Vijaya" w:eastAsia="Vijaya" w:hAnsi="Vijaya" w:cs="Vijaya"/>
                                <w:b/>
                                <w:color w:val="000000"/>
                                <w:sz w:val="28"/>
                              </w:rPr>
                              <w:t>Barat Pabrik Glagahwero</w:t>
                            </w:r>
                          </w:p>
                          <w:p w14:paraId="4E2688FE" w14:textId="77777777" w:rsidR="00A87431" w:rsidRDefault="00A87431">
                            <w:pPr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6E7D84" id="Rectangle 93" o:spid="_x0000_s1028" style="position:absolute;left:0;text-align:left;margin-left:42pt;margin-top:6pt;width:227.5pt;height:57.4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" filled="f" stroked="f">
                <v:textbox inset="2.53958mm,1.2694mm,2.53958mm,1.2694mm">
                  <w:txbxContent>
                    <w:p w14:paraId="30B0DBE3" w14:textId="77777777" w:rsidR="00A87431" w:rsidRDefault="002D4205">
                      <w:pPr>
                        <w:jc w:val="center"/>
                        <w:textDirection w:val="btLr"/>
                      </w:pPr>
                      <w:r>
                        <w:rPr>
                          <w:rFonts w:ascii="Vijaya" w:eastAsia="Vijaya" w:hAnsi="Vijaya" w:cs="Vijaya"/>
                          <w:b/>
                          <w:color w:val="000000"/>
                          <w:sz w:val="28"/>
                        </w:rPr>
                        <w:t>SUGENG PRIHANTO / P . HILDA</w:t>
                      </w:r>
                    </w:p>
                    <w:p w14:paraId="1D512C8B" w14:textId="57165807" w:rsidR="00A87431" w:rsidRDefault="002D4205" w:rsidP="0065390A">
                      <w:pPr>
                        <w:jc w:val="center"/>
                        <w:textDirection w:val="btLr"/>
                      </w:pPr>
                      <w:r>
                        <w:rPr>
                          <w:rFonts w:ascii="Vijaya" w:eastAsia="Vijaya" w:hAnsi="Vijaya" w:cs="Vijaya"/>
                          <w:b/>
                          <w:color w:val="000000"/>
                          <w:sz w:val="28"/>
                        </w:rPr>
                        <w:t>Barat Pabrik Glagahwero</w:t>
                      </w:r>
                    </w:p>
                    <w:p w14:paraId="4E2688FE" w14:textId="77777777" w:rsidR="00A87431" w:rsidRDefault="00A87431">
                      <w:pPr>
                        <w:jc w:val="center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75CA355C" w14:textId="77777777" w:rsidR="00A87431" w:rsidRDefault="00A87431">
      <w:pPr>
        <w:jc w:val="center"/>
        <w:rPr>
          <w:rFonts w:ascii="Corsiva" w:eastAsia="Corsiva" w:hAnsi="Corsiva" w:cs="Corsiva"/>
        </w:rPr>
      </w:pPr>
    </w:p>
    <w:p w14:paraId="696DF2A5" w14:textId="77777777" w:rsidR="00A87431" w:rsidRDefault="002D4205">
      <w:pPr>
        <w:jc w:val="center"/>
        <w:rPr>
          <w:rFonts w:ascii="Corsiva" w:eastAsia="Corsiva" w:hAnsi="Corsiva" w:cs="Corsiva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3360" behindDoc="0" locked="0" layoutInCell="1" hidden="0" allowOverlap="1" wp14:anchorId="3BD597DC" wp14:editId="0C2FB7EE">
                <wp:simplePos x="0" y="0"/>
                <wp:positionH relativeFrom="column">
                  <wp:posOffset>114300</wp:posOffset>
                </wp:positionH>
                <wp:positionV relativeFrom="paragraph">
                  <wp:posOffset>190500</wp:posOffset>
                </wp:positionV>
                <wp:extent cx="64770" cy="2068830"/>
                <wp:effectExtent l="0" t="0" r="0" b="0"/>
                <wp:wrapSquare wrapText="bothSides" distT="0" distB="0" distL="0" distR="0"/>
                <wp:docPr id="99" name="Rounded Rectangl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18378" y="2750348"/>
                          <a:ext cx="55245" cy="2059305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1B5B70D" w14:textId="77777777" w:rsidR="00A87431" w:rsidRDefault="00A87431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BD597DC" id="Rounded Rectangle 99" o:spid="_x0000_s1029" style="position:absolute;left:0;text-align:left;margin-left:9pt;margin-top:15pt;width:5.1pt;height:162.9pt;z-index:25166336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">
                <v:stroke startarrowwidth="narrow" startarrowlength="short" endarrowwidth="narrow" endarrowlength="short"/>
                <v:textbox inset="2.53958mm,2.53958mm,2.53958mm,2.53958mm">
                  <w:txbxContent>
                    <w:p w14:paraId="51B5B70D" w14:textId="77777777" w:rsidR="00A87431" w:rsidRDefault="00A87431">
                      <w:pPr>
                        <w:textDirection w:val="btLr"/>
                      </w:pPr>
                    </w:p>
                  </w:txbxContent>
                </v:textbox>
                <w10:wrap type="square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4384" behindDoc="0" locked="0" layoutInCell="1" hidden="0" allowOverlap="1" wp14:anchorId="1DAFD33F" wp14:editId="7D47CAAF">
                <wp:simplePos x="0" y="0"/>
                <wp:positionH relativeFrom="column">
                  <wp:posOffset>6870700</wp:posOffset>
                </wp:positionH>
                <wp:positionV relativeFrom="paragraph">
                  <wp:posOffset>152400</wp:posOffset>
                </wp:positionV>
                <wp:extent cx="64770" cy="2068830"/>
                <wp:effectExtent l="0" t="0" r="0" b="0"/>
                <wp:wrapSquare wrapText="bothSides" distT="0" distB="0" distL="0" distR="0"/>
                <wp:docPr id="105" name="Rounded Rectangle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18378" y="2750348"/>
                          <a:ext cx="55245" cy="2059305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C9799B4" w14:textId="77777777" w:rsidR="00A87431" w:rsidRDefault="00A87431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DAFD33F" id="Rounded Rectangle 105" o:spid="_x0000_s1030" style="position:absolute;left:0;text-align:left;margin-left:541pt;margin-top:12pt;width:5.1pt;height:162.9pt;z-index:25166438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">
                <v:stroke startarrowwidth="narrow" startarrowlength="short" endarrowwidth="narrow" endarrowlength="short"/>
                <v:textbox inset="2.53958mm,2.53958mm,2.53958mm,2.53958mm">
                  <w:txbxContent>
                    <w:p w14:paraId="7C9799B4" w14:textId="77777777" w:rsidR="00A87431" w:rsidRDefault="00A87431">
                      <w:pPr>
                        <w:textDirection w:val="btLr"/>
                      </w:pPr>
                    </w:p>
                  </w:txbxContent>
                </v:textbox>
                <w10:wrap type="square"/>
              </v:roundrect>
            </w:pict>
          </mc:Fallback>
        </mc:AlternateContent>
      </w:r>
    </w:p>
    <w:p w14:paraId="3A029742" w14:textId="77777777" w:rsidR="00A87431" w:rsidRDefault="00A87431">
      <w:pPr>
        <w:jc w:val="center"/>
        <w:rPr>
          <w:rFonts w:ascii="Corsiva" w:eastAsia="Corsiva" w:hAnsi="Corsiva" w:cs="Corsiva"/>
        </w:rPr>
      </w:pPr>
    </w:p>
    <w:p w14:paraId="1071875C" w14:textId="12CDB974" w:rsidR="00A87431" w:rsidRDefault="0065390A">
      <w:pPr>
        <w:jc w:val="center"/>
        <w:rPr>
          <w:rFonts w:ascii="Corsiva" w:eastAsia="Corsiva" w:hAnsi="Corsiva" w:cs="Corsiva"/>
        </w:rPr>
      </w:pPr>
      <w:r>
        <w:rPr>
          <w:noProof/>
        </w:rPr>
        <w:drawing>
          <wp:anchor distT="0" distB="0" distL="114300" distR="114300" simplePos="0" relativeHeight="251666432" behindDoc="0" locked="0" layoutInCell="1" hidden="0" allowOverlap="1" wp14:anchorId="3B6FEA77" wp14:editId="5A62CA35">
            <wp:simplePos x="0" y="0"/>
            <wp:positionH relativeFrom="column">
              <wp:posOffset>1282065</wp:posOffset>
            </wp:positionH>
            <wp:positionV relativeFrom="paragraph">
              <wp:posOffset>95250</wp:posOffset>
            </wp:positionV>
            <wp:extent cx="1160145" cy="1279525"/>
            <wp:effectExtent l="0" t="0" r="1905" b="0"/>
            <wp:wrapNone/>
            <wp:docPr id="11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60145" cy="1279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2D4205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hidden="0" allowOverlap="1" wp14:anchorId="4637A19F" wp14:editId="5F4028F3">
                <wp:simplePos x="0" y="0"/>
                <wp:positionH relativeFrom="column">
                  <wp:posOffset>4470400</wp:posOffset>
                </wp:positionH>
                <wp:positionV relativeFrom="paragraph">
                  <wp:posOffset>114300</wp:posOffset>
                </wp:positionV>
                <wp:extent cx="1471295" cy="335280"/>
                <wp:effectExtent l="0" t="0" r="0" b="0"/>
                <wp:wrapNone/>
                <wp:docPr id="107" name="Rectangle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15115" y="3617123"/>
                          <a:ext cx="1461770" cy="325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B9B85FC" w14:textId="77777777" w:rsidR="00A87431" w:rsidRDefault="002D4205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Corsiva" w:eastAsia="Corsiva" w:hAnsi="Corsiva" w:cs="Corsiva"/>
                                <w:color w:val="000000"/>
                                <w:sz w:val="26"/>
                              </w:rPr>
                              <w:t>Kepada Yth :</w:t>
                            </w:r>
                          </w:p>
                          <w:p w14:paraId="286FF98D" w14:textId="77777777" w:rsidR="00A87431" w:rsidRDefault="00A87431">
                            <w:pPr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37A19F" id="Rectangle 107" o:spid="_x0000_s1031" style="position:absolute;left:0;text-align:left;margin-left:352pt;margin-top:9pt;width:115.85pt;height:26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" filled="f" stroked="f">
                <v:textbox inset="2.53958mm,1.2694mm,2.53958mm,1.2694mm">
                  <w:txbxContent>
                    <w:p w14:paraId="4B9B85FC" w14:textId="77777777" w:rsidR="00A87431" w:rsidRDefault="002D4205">
                      <w:pPr>
                        <w:jc w:val="center"/>
                        <w:textDirection w:val="btLr"/>
                      </w:pPr>
                      <w:r>
                        <w:rPr>
                          <w:rFonts w:ascii="Corsiva" w:eastAsia="Corsiva" w:hAnsi="Corsiva" w:cs="Corsiva"/>
                          <w:color w:val="000000"/>
                          <w:sz w:val="26"/>
                        </w:rPr>
                        <w:t>Kepada Yth :</w:t>
                      </w:r>
                    </w:p>
                    <w:p w14:paraId="286FF98D" w14:textId="77777777" w:rsidR="00A87431" w:rsidRDefault="00A87431">
                      <w:pPr>
                        <w:jc w:val="center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6E6299BA" w14:textId="6F3D03F5" w:rsidR="00A87431" w:rsidRDefault="00A87431">
      <w:pPr>
        <w:jc w:val="center"/>
        <w:rPr>
          <w:rFonts w:ascii="Corsiva" w:eastAsia="Corsiva" w:hAnsi="Corsiva" w:cs="Corsiva"/>
        </w:rPr>
      </w:pPr>
    </w:p>
    <w:p w14:paraId="57B07572" w14:textId="77777777" w:rsidR="00A87431" w:rsidRDefault="002D4205">
      <w:pPr>
        <w:tabs>
          <w:tab w:val="center" w:pos="5554"/>
        </w:tabs>
        <w:rPr>
          <w:rFonts w:ascii="Corsiva" w:eastAsia="Corsiva" w:hAnsi="Corsiva" w:cs="Corsiva"/>
        </w:rPr>
      </w:pPr>
      <w:r>
        <w:rPr>
          <w:rFonts w:ascii="Corsiva" w:eastAsia="Corsiva" w:hAnsi="Corsiva" w:cs="Corsiva"/>
        </w:rPr>
        <w:tab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hidden="0" allowOverlap="1" wp14:anchorId="60157C25" wp14:editId="33488A4F">
                <wp:simplePos x="0" y="0"/>
                <wp:positionH relativeFrom="column">
                  <wp:posOffset>4000500</wp:posOffset>
                </wp:positionH>
                <wp:positionV relativeFrom="paragraph">
                  <wp:posOffset>38100</wp:posOffset>
                </wp:positionV>
                <wp:extent cx="2410597" cy="1407858"/>
                <wp:effectExtent l="0" t="0" r="0" b="0"/>
                <wp:wrapNone/>
                <wp:docPr id="103" name="Rounded Rectangle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59752" y="3095121"/>
                          <a:ext cx="2372497" cy="1369758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38100" cap="rnd" cmpd="thickThin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28E7150" w14:textId="77777777" w:rsidR="00A87431" w:rsidRDefault="00A87431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0157C25" id="Rounded Rectangle 103" o:spid="_x0000_s1032" style="position:absolute;margin-left:315pt;margin-top:3pt;width:189.8pt;height:110.8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" strokeweight="3pt">
                <v:stroke startarrowwidth="narrow" startarrowlength="short" endarrowwidth="narrow" endarrowlength="short" linestyle="thickThin" endcap="round"/>
                <v:textbox inset="2.53958mm,1.2694mm,2.53958mm,1.2694mm">
                  <w:txbxContent>
                    <w:p w14:paraId="328E7150" w14:textId="77777777" w:rsidR="00A87431" w:rsidRDefault="00A87431">
                      <w:pPr>
                        <w:textDirection w:val="btLr"/>
                      </w:pPr>
                    </w:p>
                  </w:txbxContent>
                </v:textbox>
              </v:roundrect>
            </w:pict>
          </mc:Fallback>
        </mc:AlternateContent>
      </w:r>
    </w:p>
    <w:p w14:paraId="27968070" w14:textId="77777777" w:rsidR="00A87431" w:rsidRDefault="00A87431">
      <w:pPr>
        <w:rPr>
          <w:rFonts w:ascii="Corsiva" w:eastAsia="Corsiva" w:hAnsi="Corsiva" w:cs="Corsiva"/>
        </w:rPr>
      </w:pPr>
    </w:p>
    <w:p w14:paraId="53CA235A" w14:textId="77777777" w:rsidR="00A87431" w:rsidRDefault="00A87431">
      <w:pPr>
        <w:jc w:val="center"/>
        <w:rPr>
          <w:rFonts w:ascii="Corsiva" w:eastAsia="Corsiva" w:hAnsi="Corsiva" w:cs="Corsiva"/>
        </w:rPr>
      </w:pPr>
    </w:p>
    <w:p w14:paraId="0CBB054C" w14:textId="77777777" w:rsidR="00A87431" w:rsidRDefault="002D4205">
      <w:pPr>
        <w:jc w:val="center"/>
        <w:rPr>
          <w:rFonts w:ascii="Corsiva" w:eastAsia="Corsiva" w:hAnsi="Corsiva" w:cs="Corsiv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hidden="0" allowOverlap="1" wp14:anchorId="00EEBDA3" wp14:editId="61EDCDE3">
                <wp:simplePos x="0" y="0"/>
                <wp:positionH relativeFrom="column">
                  <wp:posOffset>4394200</wp:posOffset>
                </wp:positionH>
                <wp:positionV relativeFrom="paragraph">
                  <wp:posOffset>76200</wp:posOffset>
                </wp:positionV>
                <wp:extent cx="1620000" cy="12700"/>
                <wp:effectExtent l="0" t="0" r="0" b="0"/>
                <wp:wrapNone/>
                <wp:docPr id="95" name="Straight Arrow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536000" y="3780000"/>
                          <a:ext cx="16200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8C2C32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5" o:spid="_x0000_s1026" type="#_x0000_t32" style="position:absolute;margin-left:346pt;margin-top:6pt;width:127.55pt;height:1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">
                <v:stroke startarrowwidth="narrow" startarrowlength="short" endarrowwidth="narrow" endarrowlength="short"/>
              </v:shape>
            </w:pict>
          </mc:Fallback>
        </mc:AlternateContent>
      </w:r>
    </w:p>
    <w:p w14:paraId="7DC6E0AA" w14:textId="77777777" w:rsidR="00A87431" w:rsidRDefault="002D4205">
      <w:pPr>
        <w:jc w:val="center"/>
        <w:rPr>
          <w:rFonts w:ascii="Corsiva" w:eastAsia="Corsiva" w:hAnsi="Corsiva" w:cs="Corsiv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hidden="0" allowOverlap="1" wp14:anchorId="7B0055BA" wp14:editId="56E5CB30">
                <wp:simplePos x="0" y="0"/>
                <wp:positionH relativeFrom="column">
                  <wp:posOffset>4305300</wp:posOffset>
                </wp:positionH>
                <wp:positionV relativeFrom="paragraph">
                  <wp:posOffset>127000</wp:posOffset>
                </wp:positionV>
                <wp:extent cx="1475860" cy="503795"/>
                <wp:effectExtent l="0" t="0" r="0" b="0"/>
                <wp:wrapNone/>
                <wp:docPr id="100" name="Rectangle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12833" y="3532865"/>
                          <a:ext cx="1466335" cy="494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E22DC3E" w14:textId="77777777" w:rsidR="00A87431" w:rsidRDefault="002D4205">
                            <w:pPr>
                              <w:textDirection w:val="btLr"/>
                            </w:pPr>
                            <w:r>
                              <w:rPr>
                                <w:rFonts w:ascii="Corsiva" w:eastAsia="Corsiva" w:hAnsi="Corsiva" w:cs="Corsiva"/>
                                <w:color w:val="000000"/>
                                <w:sz w:val="26"/>
                              </w:rPr>
                              <w:t>Di</w:t>
                            </w:r>
                          </w:p>
                          <w:p w14:paraId="2A681F80" w14:textId="77777777" w:rsidR="00A87431" w:rsidRDefault="002D4205">
                            <w:pPr>
                              <w:textDirection w:val="btLr"/>
                            </w:pPr>
                            <w:r>
                              <w:rPr>
                                <w:rFonts w:ascii="Corsiva" w:eastAsia="Corsiva" w:hAnsi="Corsiva" w:cs="Corsiva"/>
                                <w:color w:val="000000"/>
                                <w:sz w:val="26"/>
                              </w:rPr>
                              <w:tab/>
                              <w:t xml:space="preserve"> tempat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0055BA" id="Rectangle 100" o:spid="_x0000_s1033" style="position:absolute;left:0;text-align:left;margin-left:339pt;margin-top:10pt;width:116.2pt;height:39.6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" filled="f" stroked="f">
                <v:textbox inset="2.53958mm,1.2694mm,2.53958mm,1.2694mm">
                  <w:txbxContent>
                    <w:p w14:paraId="4E22DC3E" w14:textId="77777777" w:rsidR="00A87431" w:rsidRDefault="002D4205">
                      <w:pPr>
                        <w:textDirection w:val="btLr"/>
                      </w:pPr>
                      <w:r>
                        <w:rPr>
                          <w:rFonts w:ascii="Corsiva" w:eastAsia="Corsiva" w:hAnsi="Corsiva" w:cs="Corsiva"/>
                          <w:color w:val="000000"/>
                          <w:sz w:val="26"/>
                        </w:rPr>
                        <w:t>Di</w:t>
                      </w:r>
                    </w:p>
                    <w:p w14:paraId="2A681F80" w14:textId="77777777" w:rsidR="00A87431" w:rsidRDefault="002D4205">
                      <w:pPr>
                        <w:textDirection w:val="btLr"/>
                      </w:pPr>
                      <w:r>
                        <w:rPr>
                          <w:rFonts w:ascii="Corsiva" w:eastAsia="Corsiva" w:hAnsi="Corsiva" w:cs="Corsiva"/>
                          <w:color w:val="000000"/>
                          <w:sz w:val="26"/>
                        </w:rPr>
                        <w:tab/>
                        <w:t xml:space="preserve"> tempat</w:t>
                      </w:r>
                    </w:p>
                  </w:txbxContent>
                </v:textbox>
              </v:rect>
            </w:pict>
          </mc:Fallback>
        </mc:AlternateContent>
      </w:r>
    </w:p>
    <w:p w14:paraId="51A5D277" w14:textId="400813C3" w:rsidR="00A87431" w:rsidRDefault="0065390A">
      <w:pPr>
        <w:jc w:val="center"/>
        <w:rPr>
          <w:rFonts w:ascii="Corsiva" w:eastAsia="Corsiva" w:hAnsi="Corsiva" w:cs="Corsiva"/>
        </w:rPr>
      </w:pPr>
      <w:bookmarkStart w:id="0" w:name="_heading=h.gjdgxs" w:colFirst="0" w:colLast="0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hidden="0" allowOverlap="1" wp14:anchorId="48B0CBC6" wp14:editId="10467AA9">
                <wp:simplePos x="0" y="0"/>
                <wp:positionH relativeFrom="column">
                  <wp:posOffset>488315</wp:posOffset>
                </wp:positionH>
                <wp:positionV relativeFrom="paragraph">
                  <wp:posOffset>53975</wp:posOffset>
                </wp:positionV>
                <wp:extent cx="2762885" cy="742950"/>
                <wp:effectExtent l="0" t="0" r="0" b="0"/>
                <wp:wrapNone/>
                <wp:docPr id="98" name="Rectangl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885" cy="742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F909CCE" w14:textId="77777777" w:rsidR="00A87431" w:rsidRPr="0065390A" w:rsidRDefault="002D4205">
                            <w:pPr>
                              <w:jc w:val="center"/>
                              <w:textDirection w:val="btLr"/>
                              <w:rPr>
                                <w:rFonts w:ascii="Brush Script Std" w:hAnsi="Brush Script Std"/>
                                <w:sz w:val="10"/>
                                <w:szCs w:val="10"/>
                              </w:rPr>
                            </w:pPr>
                            <w:r w:rsidRPr="0065390A">
                              <w:rPr>
                                <w:rFonts w:ascii="Brush Script Std" w:eastAsia="Corsiva" w:hAnsi="Brush Script Std" w:cs="Corsiva"/>
                                <w:b/>
                                <w:color w:val="000000"/>
                                <w:sz w:val="74"/>
                                <w:szCs w:val="10"/>
                              </w:rPr>
                              <w:t>Undangan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B0CBC6" id="Rectangle 98" o:spid="_x0000_s1034" style="position:absolute;left:0;text-align:left;margin-left:38.45pt;margin-top:4.25pt;width:217.55pt;height:58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" filled="f" stroked="f">
                <v:textbox inset="2.53958mm,1.2694mm,2.53958mm,1.2694mm">
                  <w:txbxContent>
                    <w:p w14:paraId="7F909CCE" w14:textId="77777777" w:rsidR="00A87431" w:rsidRPr="0065390A" w:rsidRDefault="002D4205">
                      <w:pPr>
                        <w:jc w:val="center"/>
                        <w:textDirection w:val="btLr"/>
                        <w:rPr>
                          <w:rFonts w:ascii="Brush Script Std" w:hAnsi="Brush Script Std"/>
                          <w:sz w:val="10"/>
                          <w:szCs w:val="10"/>
                        </w:rPr>
                      </w:pPr>
                      <w:r w:rsidRPr="0065390A">
                        <w:rPr>
                          <w:rFonts w:ascii="Brush Script Std" w:eastAsia="Corsiva" w:hAnsi="Brush Script Std" w:cs="Corsiva"/>
                          <w:b/>
                          <w:color w:val="000000"/>
                          <w:sz w:val="74"/>
                          <w:szCs w:val="10"/>
                        </w:rPr>
                        <w:t>Undangan</w:t>
                      </w:r>
                    </w:p>
                  </w:txbxContent>
                </v:textbox>
              </v:rect>
            </w:pict>
          </mc:Fallback>
        </mc:AlternateContent>
      </w:r>
    </w:p>
    <w:p w14:paraId="6188110B" w14:textId="0D278438" w:rsidR="00A87431" w:rsidRDefault="00D35BBA">
      <w:pPr>
        <w:jc w:val="center"/>
        <w:rPr>
          <w:rFonts w:ascii="Corsiva" w:eastAsia="Corsiva" w:hAnsi="Corsiva" w:cs="Corsiva"/>
        </w:rPr>
      </w:pPr>
      <w:ins w:id="1" w:author="Ninik Qoiriyah" w:date="2020-02-22T07:11:00Z">
        <w:r>
          <w:rPr>
            <w:noProof/>
          </w:rPr>
          <w:drawing>
            <wp:anchor distT="0" distB="0" distL="114300" distR="114300" simplePos="0" relativeHeight="251674624" behindDoc="0" locked="0" layoutInCell="1" hidden="0" allowOverlap="1" wp14:anchorId="59730F6F" wp14:editId="2E23EB0B">
              <wp:simplePos x="0" y="0"/>
              <wp:positionH relativeFrom="margin">
                <wp:posOffset>5562213</wp:posOffset>
              </wp:positionH>
              <wp:positionV relativeFrom="paragraph">
                <wp:posOffset>114188</wp:posOffset>
              </wp:positionV>
              <wp:extent cx="1521460" cy="1480820"/>
              <wp:effectExtent l="1270" t="0" r="3810" b="0"/>
              <wp:wrapNone/>
              <wp:docPr id="116" name="image3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3.png"/>
                      <pic:cNvPicPr preferRelativeResize="0"/>
                    </pic:nvPicPr>
                    <pic:blipFill>
                      <a:blip r:embed="rId5"/>
                      <a:srcRect/>
                      <a:stretch>
                        <a:fillRect/>
                      </a:stretch>
                    </pic:blipFill>
                    <pic:spPr>
                      <a:xfrm rot="16200000">
                        <a:off x="0" y="0"/>
                        <a:ext cx="1521460" cy="1480820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anchor>
          </w:drawing>
        </w:r>
      </w:ins>
      <w:r>
        <w:rPr>
          <w:noProof/>
        </w:rPr>
        <w:drawing>
          <wp:anchor distT="0" distB="0" distL="114300" distR="114300" simplePos="0" relativeHeight="251660288" behindDoc="0" locked="0" layoutInCell="1" hidden="0" allowOverlap="1" wp14:anchorId="32FCD70B" wp14:editId="28D296DE">
            <wp:simplePos x="0" y="0"/>
            <wp:positionH relativeFrom="margin">
              <wp:align>left</wp:align>
            </wp:positionH>
            <wp:positionV relativeFrom="paragraph">
              <wp:posOffset>79513</wp:posOffset>
            </wp:positionV>
            <wp:extent cx="1485900" cy="1505363"/>
            <wp:effectExtent l="9525" t="0" r="0" b="0"/>
            <wp:wrapNone/>
            <wp:docPr id="113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 rot="16200000" flipV="1">
                      <a:off x="0" y="0"/>
                      <a:ext cx="1485900" cy="15053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sdt>
        <w:sdtPr>
          <w:tag w:val="goog_rdk_0"/>
          <w:id w:val="-828517237"/>
        </w:sdtPr>
        <w:sdtEndPr/>
        <w:sdtContent>
          <w:del w:id="2" w:author="Ninik Qoiriyah" w:date="2020-02-22T07:11:00Z">
            <w:r w:rsidR="002D4205">
              <w:rPr>
                <w:noProof/>
              </w:rPr>
              <w:drawing>
                <wp:anchor distT="0" distB="0" distL="114300" distR="114300" simplePos="0" relativeHeight="251672576" behindDoc="0" locked="0" layoutInCell="1" hidden="0" allowOverlap="1" wp14:anchorId="31F27C45" wp14:editId="3E9630B1">
                  <wp:simplePos x="0" y="0"/>
                  <wp:positionH relativeFrom="column">
                    <wp:posOffset>-27665</wp:posOffset>
                  </wp:positionH>
                  <wp:positionV relativeFrom="paragraph">
                    <wp:posOffset>72681</wp:posOffset>
                  </wp:positionV>
                  <wp:extent cx="1521460" cy="1480820"/>
                  <wp:effectExtent l="-20320" t="20320" r="-20320" b="20320"/>
                  <wp:wrapNone/>
                  <wp:docPr id="115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521460" cy="148082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del>
        </w:sdtContent>
      </w:sdt>
    </w:p>
    <w:p w14:paraId="3C02CFD4" w14:textId="77777777" w:rsidR="00A87431" w:rsidRDefault="0065390A">
      <w:pPr>
        <w:ind w:left="720" w:firstLine="720"/>
        <w:jc w:val="both"/>
        <w:rPr>
          <w:rFonts w:ascii="Arial" w:eastAsia="Arial" w:hAnsi="Arial" w:cs="Arial"/>
          <w:b/>
          <w:u w:val="single"/>
        </w:rPr>
      </w:pPr>
      <w:sdt>
        <w:sdtPr>
          <w:tag w:val="goog_rdk_1"/>
          <w:id w:val="805357799"/>
        </w:sdtPr>
        <w:sdtEndPr/>
        <w:sdtContent/>
      </w:sdt>
    </w:p>
    <w:p w14:paraId="52EBC305" w14:textId="0B2A32BA" w:rsidR="00A87431" w:rsidRDefault="0065390A">
      <w:pPr>
        <w:ind w:left="720" w:firstLine="720"/>
        <w:jc w:val="both"/>
        <w:rPr>
          <w:rFonts w:ascii="Arial" w:eastAsia="Arial" w:hAnsi="Arial" w:cs="Arial"/>
          <w:b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hidden="0" allowOverlap="1" wp14:anchorId="22D6D709" wp14:editId="22B5F3C7">
                <wp:simplePos x="0" y="0"/>
                <wp:positionH relativeFrom="column">
                  <wp:posOffset>872490</wp:posOffset>
                </wp:positionH>
                <wp:positionV relativeFrom="paragraph">
                  <wp:posOffset>74930</wp:posOffset>
                </wp:positionV>
                <wp:extent cx="2068830" cy="522605"/>
                <wp:effectExtent l="0" t="0" r="0" b="0"/>
                <wp:wrapNone/>
                <wp:docPr id="101" name="Rectangle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8830" cy="5226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AEBE61B" w14:textId="77777777" w:rsidR="00A87431" w:rsidRPr="0065390A" w:rsidRDefault="002D4205">
                            <w:pPr>
                              <w:jc w:val="center"/>
                              <w:textDirection w:val="btLr"/>
                              <w:rPr>
                                <w:rFonts w:ascii="Amasis MT Pro Black" w:hAnsi="Amasis MT Pro Black"/>
                                <w:sz w:val="20"/>
                                <w:szCs w:val="20"/>
                              </w:rPr>
                            </w:pPr>
                            <w:r w:rsidRPr="0065390A">
                              <w:rPr>
                                <w:rFonts w:ascii="Amasis MT Pro Black" w:eastAsia="Carrington" w:hAnsi="Amasis MT Pro Black" w:cs="Carrington"/>
                                <w:b/>
                                <w:color w:val="000000"/>
                                <w:sz w:val="36"/>
                                <w:szCs w:val="20"/>
                              </w:rPr>
                              <w:t>Walimatul Ursy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D6D709" id="Rectangle 101" o:spid="_x0000_s1035" style="position:absolute;left:0;text-align:left;margin-left:68.7pt;margin-top:5.9pt;width:162.9pt;height:41.1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" filled="f" stroked="f">
                <v:textbox inset="2.53958mm,1.2694mm,2.53958mm,1.2694mm">
                  <w:txbxContent>
                    <w:p w14:paraId="4AEBE61B" w14:textId="77777777" w:rsidR="00A87431" w:rsidRPr="0065390A" w:rsidRDefault="002D4205">
                      <w:pPr>
                        <w:jc w:val="center"/>
                        <w:textDirection w:val="btLr"/>
                        <w:rPr>
                          <w:rFonts w:ascii="Amasis MT Pro Black" w:hAnsi="Amasis MT Pro Black"/>
                          <w:sz w:val="20"/>
                          <w:szCs w:val="20"/>
                        </w:rPr>
                      </w:pPr>
                      <w:r w:rsidRPr="0065390A">
                        <w:rPr>
                          <w:rFonts w:ascii="Amasis MT Pro Black" w:eastAsia="Carrington" w:hAnsi="Amasis MT Pro Black" w:cs="Carrington"/>
                          <w:b/>
                          <w:color w:val="000000"/>
                          <w:sz w:val="36"/>
                          <w:szCs w:val="20"/>
                        </w:rPr>
                        <w:t>Walimatul Ursy</w:t>
                      </w:r>
                    </w:p>
                  </w:txbxContent>
                </v:textbox>
              </v:rect>
            </w:pict>
          </mc:Fallback>
        </mc:AlternateContent>
      </w:r>
    </w:p>
    <w:p w14:paraId="39A569D6" w14:textId="1B2590A1" w:rsidR="00A87431" w:rsidRDefault="002D4205">
      <w:pPr>
        <w:jc w:val="both"/>
        <w:rPr>
          <w:rFonts w:ascii="Arial" w:eastAsia="Arial" w:hAnsi="Arial" w:cs="Arial"/>
          <w:b/>
          <w:u w:val="single"/>
        </w:rPr>
      </w:pPr>
      <w:r>
        <w:rPr>
          <w:rFonts w:ascii="Arial" w:eastAsia="Arial" w:hAnsi="Arial" w:cs="Arial"/>
          <w:b/>
        </w:rPr>
        <w:t xml:space="preserve">                 </w:t>
      </w:r>
    </w:p>
    <w:p w14:paraId="19DA1A79" w14:textId="77777777" w:rsidR="00A87431" w:rsidRDefault="00A87431">
      <w:pPr>
        <w:jc w:val="both"/>
        <w:rPr>
          <w:b/>
          <w:sz w:val="20"/>
          <w:szCs w:val="20"/>
        </w:rPr>
      </w:pPr>
    </w:p>
    <w:p w14:paraId="5F3664BA" w14:textId="77777777" w:rsidR="00A87431" w:rsidRDefault="00A87431">
      <w:pPr>
        <w:jc w:val="both"/>
        <w:rPr>
          <w:b/>
          <w:sz w:val="20"/>
          <w:szCs w:val="20"/>
        </w:rPr>
      </w:pPr>
    </w:p>
    <w:p w14:paraId="44C32C6E" w14:textId="77777777" w:rsidR="00A87431" w:rsidRDefault="00A87431">
      <w:pPr>
        <w:jc w:val="both"/>
        <w:rPr>
          <w:b/>
          <w:sz w:val="20"/>
          <w:szCs w:val="20"/>
        </w:rPr>
      </w:pPr>
    </w:p>
    <w:p w14:paraId="0E8C5147" w14:textId="77777777" w:rsidR="00A87431" w:rsidRDefault="00D35BBA">
      <w:pPr>
        <w:jc w:val="both"/>
        <w:rPr>
          <w:b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165" behindDoc="0" locked="0" layoutInCell="1" hidden="0" allowOverlap="1" wp14:anchorId="68529B14" wp14:editId="44143EF5">
                <wp:simplePos x="0" y="0"/>
                <wp:positionH relativeFrom="margin">
                  <wp:posOffset>729920</wp:posOffset>
                </wp:positionH>
                <wp:positionV relativeFrom="paragraph">
                  <wp:posOffset>104318</wp:posOffset>
                </wp:positionV>
                <wp:extent cx="5496839" cy="87782"/>
                <wp:effectExtent l="0" t="0" r="27940" b="26670"/>
                <wp:wrapNone/>
                <wp:docPr id="106" name="Rounded Rectangle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96839" cy="87782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98B8AA0" w14:textId="77777777" w:rsidR="00A87431" w:rsidRDefault="00A87431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8529B14" id="Rounded Rectangle 106" o:spid="_x0000_s1036" style="position:absolute;left:0;text-align:left;margin-left:57.45pt;margin-top:8.2pt;width:432.8pt;height:6.9pt;z-index:251655165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">
                <v:stroke startarrowwidth="narrow" startarrowlength="short" endarrowwidth="narrow" endarrowlength="short"/>
                <v:textbox inset="2.53958mm,2.53958mm,2.53958mm,2.53958mm">
                  <w:txbxContent>
                    <w:p w14:paraId="098B8AA0" w14:textId="77777777" w:rsidR="00A87431" w:rsidRDefault="00A87431">
                      <w:pPr>
                        <w:textDirection w:val="btL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3816D80D" w14:textId="77777777" w:rsidR="00A87431" w:rsidRDefault="00D35BBA">
      <w:pPr>
        <w:jc w:val="both"/>
        <w:rPr>
          <w:b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92032" behindDoc="0" locked="0" layoutInCell="1" hidden="0" allowOverlap="1" wp14:anchorId="57C01E09" wp14:editId="004D21BB">
            <wp:simplePos x="0" y="0"/>
            <wp:positionH relativeFrom="margin">
              <wp:posOffset>5509884</wp:posOffset>
            </wp:positionH>
            <wp:positionV relativeFrom="paragraph">
              <wp:posOffset>29651</wp:posOffset>
            </wp:positionV>
            <wp:extent cx="1485900" cy="1506017"/>
            <wp:effectExtent l="9207" t="0" r="9208" b="0"/>
            <wp:wrapNone/>
            <wp:docPr id="4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 rot="5400000" flipV="1">
                      <a:off x="0" y="0"/>
                      <a:ext cx="1485900" cy="150601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2D4205">
        <w:rPr>
          <w:noProof/>
        </w:rPr>
        <w:drawing>
          <wp:anchor distT="0" distB="0" distL="114300" distR="114300" simplePos="0" relativeHeight="251693056" behindDoc="0" locked="0" layoutInCell="1" hidden="0" allowOverlap="1" wp14:anchorId="2A13A9F9" wp14:editId="4F6C8149">
            <wp:simplePos x="0" y="0"/>
            <wp:positionH relativeFrom="column">
              <wp:posOffset>-9524</wp:posOffset>
            </wp:positionH>
            <wp:positionV relativeFrom="paragraph">
              <wp:posOffset>40640</wp:posOffset>
            </wp:positionV>
            <wp:extent cx="1485900" cy="1485900"/>
            <wp:effectExtent l="0" t="0" r="0" b="0"/>
            <wp:wrapNone/>
            <wp:docPr id="119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485900" cy="148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F6B3A98" w14:textId="77777777" w:rsidR="00A87431" w:rsidRDefault="00A87431">
      <w:pPr>
        <w:jc w:val="both"/>
        <w:rPr>
          <w:b/>
          <w:sz w:val="20"/>
          <w:szCs w:val="20"/>
        </w:rPr>
      </w:pPr>
    </w:p>
    <w:p w14:paraId="2FB3CB30" w14:textId="77777777" w:rsidR="00A87431" w:rsidRDefault="0046773F">
      <w:pPr>
        <w:jc w:val="both"/>
        <w:rPr>
          <w:b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3115" behindDoc="0" locked="0" layoutInCell="1" hidden="0" allowOverlap="1" wp14:anchorId="10A8AEDB" wp14:editId="3248B92A">
                <wp:simplePos x="0" y="0"/>
                <wp:positionH relativeFrom="margin">
                  <wp:align>center</wp:align>
                </wp:positionH>
                <wp:positionV relativeFrom="paragraph">
                  <wp:posOffset>114885</wp:posOffset>
                </wp:positionV>
                <wp:extent cx="5335905" cy="64770"/>
                <wp:effectExtent l="0" t="0" r="17145" b="11430"/>
                <wp:wrapSquare wrapText="bothSides" distT="0" distB="0" distL="0" distR="0"/>
                <wp:docPr id="96" name="Rounded Rectangl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5905" cy="6477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2F4F459" w14:textId="77777777" w:rsidR="00A87431" w:rsidRDefault="00A87431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0A8AEDB" id="Rounded Rectangle 96" o:spid="_x0000_s1037" style="position:absolute;left:0;text-align:left;margin-left:0;margin-top:9.05pt;width:420.15pt;height:5.1pt;z-index:251653115;visibility:visible;mso-wrap-style:square;mso-wrap-distance-left:0;mso-wrap-distance-top:0;mso-wrap-distance-right:0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">
                <v:stroke startarrowwidth="narrow" startarrowlength="short" endarrowwidth="narrow" endarrowlength="short"/>
                <v:textbox inset="2.53958mm,2.53958mm,2.53958mm,2.53958mm">
                  <w:txbxContent>
                    <w:p w14:paraId="62F4F459" w14:textId="77777777" w:rsidR="00A87431" w:rsidRDefault="00A87431">
                      <w:pPr>
                        <w:textDirection w:val="btLr"/>
                      </w:pPr>
                    </w:p>
                  </w:txbxContent>
                </v:textbox>
                <w10:wrap type="square" anchorx="margin"/>
              </v:roundrect>
            </w:pict>
          </mc:Fallback>
        </mc:AlternateContent>
      </w:r>
    </w:p>
    <w:p w14:paraId="1F86AE7B" w14:textId="77777777" w:rsidR="00A87431" w:rsidRDefault="00D35BBA">
      <w:pPr>
        <w:jc w:val="both"/>
        <w:rPr>
          <w:b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140" behindDoc="0" locked="0" layoutInCell="1" hidden="0" allowOverlap="1" wp14:anchorId="2AF43D2D" wp14:editId="76DBB4AC">
                <wp:simplePos x="0" y="0"/>
                <wp:positionH relativeFrom="column">
                  <wp:posOffset>203225</wp:posOffset>
                </wp:positionH>
                <wp:positionV relativeFrom="paragraph">
                  <wp:posOffset>83388</wp:posOffset>
                </wp:positionV>
                <wp:extent cx="6577330" cy="6941820"/>
                <wp:effectExtent l="0" t="0" r="13970" b="1143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7330" cy="6941820"/>
                        </a:xfrm>
                        <a:prstGeom prst="roundRect">
                          <a:avLst>
                            <a:gd name="adj" fmla="val 7325"/>
                          </a:avLst>
                        </a:prstGeom>
                        <a:noFill/>
                        <a:ln w="19050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FBAF04C" w14:textId="77777777" w:rsidR="00D35BBA" w:rsidRDefault="00D35BBA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AF43D2D" id="Rounded Rectangle 3" o:spid="_x0000_s1038" style="position:absolute;left:0;text-align:left;margin-left:16pt;margin-top:6.55pt;width:517.9pt;height:546.6pt;z-index:2516541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480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" filled="f" strokecolor="black [3200]" strokeweight="1.5pt">
                <v:stroke startarrowwidth="narrow" startarrowlength="short" endarrowwidth="narrow" endarrowlength="short"/>
                <v:textbox inset="2.53958mm,2.53958mm,2.53958mm,2.53958mm">
                  <w:txbxContent>
                    <w:p w14:paraId="6FBAF04C" w14:textId="77777777" w:rsidR="00D35BBA" w:rsidRDefault="00D35BBA">
                      <w:pPr>
                        <w:textDirection w:val="btLr"/>
                      </w:pPr>
                    </w:p>
                  </w:txbxContent>
                </v:textbox>
              </v:roundrect>
            </w:pict>
          </mc:Fallback>
        </mc:AlternateContent>
      </w:r>
    </w:p>
    <w:p w14:paraId="0CE06773" w14:textId="77777777" w:rsidR="00A87431" w:rsidRDefault="0046773F">
      <w:pPr>
        <w:jc w:val="center"/>
        <w:rPr>
          <w:rFonts w:ascii="Corsiva" w:eastAsia="Corsiva" w:hAnsi="Corsiva" w:cs="Corsiva"/>
        </w:rPr>
      </w:pPr>
      <w:r>
        <w:rPr>
          <w:noProof/>
        </w:rPr>
        <w:drawing>
          <wp:anchor distT="0" distB="0" distL="114300" distR="114300" simplePos="0" relativeHeight="251679744" behindDoc="0" locked="0" layoutInCell="1" hidden="0" allowOverlap="1" wp14:anchorId="65AF15B4" wp14:editId="08E097E6">
            <wp:simplePos x="0" y="0"/>
            <wp:positionH relativeFrom="column">
              <wp:posOffset>2550795</wp:posOffset>
            </wp:positionH>
            <wp:positionV relativeFrom="paragraph">
              <wp:posOffset>10160</wp:posOffset>
            </wp:positionV>
            <wp:extent cx="2040940" cy="463212"/>
            <wp:effectExtent l="0" t="0" r="0" b="0"/>
            <wp:wrapNone/>
            <wp:docPr id="114" name="image5.png" descr="http://www.clipartbest.com/cliparts/LTK/d4r/LTKd4rRrc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http://www.clipartbest.com/cliparts/LTK/d4r/LTKd4rRrc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40940" cy="46321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ED5430" w14:textId="77777777" w:rsidR="00A87431" w:rsidRDefault="00A87431">
      <w:pPr>
        <w:jc w:val="center"/>
        <w:rPr>
          <w:rFonts w:ascii="Corsiva" w:eastAsia="Corsiva" w:hAnsi="Corsiva" w:cs="Corsiva"/>
          <w:b/>
          <w:sz w:val="12"/>
          <w:szCs w:val="12"/>
          <w:u w:val="single"/>
        </w:rPr>
      </w:pPr>
    </w:p>
    <w:p w14:paraId="06C36BC4" w14:textId="77777777" w:rsidR="00A87431" w:rsidRDefault="00A87431">
      <w:pPr>
        <w:jc w:val="center"/>
        <w:rPr>
          <w:rFonts w:ascii="Corsiva" w:eastAsia="Corsiva" w:hAnsi="Corsiva" w:cs="Corsiva"/>
          <w:b/>
          <w:sz w:val="12"/>
          <w:szCs w:val="12"/>
          <w:u w:val="single"/>
        </w:rPr>
      </w:pPr>
    </w:p>
    <w:p w14:paraId="1209E5C5" w14:textId="77777777" w:rsidR="00A87431" w:rsidRDefault="00D35BBA">
      <w:pPr>
        <w:jc w:val="center"/>
        <w:rPr>
          <w:rFonts w:ascii="Corsiva" w:eastAsia="Corsiva" w:hAnsi="Corsiva" w:cs="Corsiva"/>
          <w:b/>
          <w:sz w:val="12"/>
          <w:szCs w:val="12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hidden="0" allowOverlap="1" wp14:anchorId="2B300F8C" wp14:editId="6DD14227">
                <wp:simplePos x="0" y="0"/>
                <wp:positionH relativeFrom="column">
                  <wp:posOffset>6859499</wp:posOffset>
                </wp:positionH>
                <wp:positionV relativeFrom="paragraph">
                  <wp:posOffset>89307</wp:posOffset>
                </wp:positionV>
                <wp:extent cx="75565" cy="5972175"/>
                <wp:effectExtent l="0" t="0" r="0" b="0"/>
                <wp:wrapNone/>
                <wp:docPr id="102" name="Rounded Rectangle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" cy="5972175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C68DE7C" w14:textId="77777777" w:rsidR="00A87431" w:rsidRDefault="00A87431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B300F8C" id="Rounded Rectangle 102" o:spid="_x0000_s1039" style="position:absolute;left:0;text-align:left;margin-left:540.1pt;margin-top:7.05pt;width:5.95pt;height:470.2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">
                <v:stroke startarrowwidth="narrow" startarrowlength="short" endarrowwidth="narrow" endarrowlength="short"/>
                <v:textbox inset="2.53958mm,2.53958mm,2.53958mm,2.53958mm">
                  <w:txbxContent>
                    <w:p w14:paraId="5C68DE7C" w14:textId="77777777" w:rsidR="00A87431" w:rsidRDefault="00A87431">
                      <w:pPr>
                        <w:textDirection w:val="btLr"/>
                      </w:pPr>
                    </w:p>
                  </w:txbxContent>
                </v:textbox>
              </v:roundrect>
            </w:pict>
          </mc:Fallback>
        </mc:AlternateContent>
      </w:r>
      <w:r w:rsidR="002D4205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hidden="0" allowOverlap="1" wp14:anchorId="0FE3B946" wp14:editId="2E476382">
                <wp:simplePos x="0" y="0"/>
                <wp:positionH relativeFrom="column">
                  <wp:posOffset>76201</wp:posOffset>
                </wp:positionH>
                <wp:positionV relativeFrom="paragraph">
                  <wp:posOffset>50800</wp:posOffset>
                </wp:positionV>
                <wp:extent cx="75565" cy="6045835"/>
                <wp:effectExtent l="0" t="0" r="0" b="0"/>
                <wp:wrapNone/>
                <wp:docPr id="94" name="Rounded Rectangl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12980" y="761845"/>
                          <a:ext cx="66040" cy="603631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0BEE55F" w14:textId="77777777" w:rsidR="00A87431" w:rsidRDefault="00A87431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FE3B946" id="Rounded Rectangle 94" o:spid="_x0000_s1040" style="position:absolute;left:0;text-align:left;margin-left:6pt;margin-top:4pt;width:5.95pt;height:476.0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">
                <v:stroke startarrowwidth="narrow" startarrowlength="short" endarrowwidth="narrow" endarrowlength="short"/>
                <v:textbox inset="2.53958mm,2.53958mm,2.53958mm,2.53958mm">
                  <w:txbxContent>
                    <w:p w14:paraId="40BEE55F" w14:textId="77777777" w:rsidR="00A87431" w:rsidRDefault="00A87431">
                      <w:pPr>
                        <w:textDirection w:val="btLr"/>
                      </w:pPr>
                    </w:p>
                  </w:txbxContent>
                </v:textbox>
              </v:roundrect>
            </w:pict>
          </mc:Fallback>
        </mc:AlternateContent>
      </w:r>
    </w:p>
    <w:p w14:paraId="20C06673" w14:textId="77777777" w:rsidR="00A87431" w:rsidRDefault="002D4205">
      <w:pPr>
        <w:jc w:val="center"/>
        <w:rPr>
          <w:rFonts w:ascii="Corsiva" w:eastAsia="Corsiva" w:hAnsi="Corsiva" w:cs="Corsiva"/>
          <w:b/>
          <w:sz w:val="26"/>
          <w:szCs w:val="26"/>
        </w:rPr>
      </w:pPr>
      <w:r>
        <w:rPr>
          <w:rFonts w:ascii="Corsiva" w:eastAsia="Corsiva" w:hAnsi="Corsiva" w:cs="Corsiva"/>
          <w:b/>
          <w:sz w:val="26"/>
          <w:szCs w:val="26"/>
        </w:rPr>
        <w:t>Assalamu’alaikum Wr. Wb.</w:t>
      </w:r>
    </w:p>
    <w:p w14:paraId="1026FFE1" w14:textId="77777777" w:rsidR="00A87431" w:rsidRDefault="00A87431">
      <w:pPr>
        <w:jc w:val="center"/>
        <w:rPr>
          <w:rFonts w:ascii="Corsiva" w:eastAsia="Corsiva" w:hAnsi="Corsiva" w:cs="Corsiva"/>
          <w:sz w:val="14"/>
          <w:szCs w:val="14"/>
        </w:rPr>
      </w:pPr>
    </w:p>
    <w:p w14:paraId="433313C2" w14:textId="77777777" w:rsidR="00A87431" w:rsidRDefault="00A87431">
      <w:pPr>
        <w:jc w:val="center"/>
        <w:rPr>
          <w:rFonts w:ascii="Corsiva" w:eastAsia="Corsiva" w:hAnsi="Corsiva" w:cs="Corsiva"/>
          <w:sz w:val="12"/>
          <w:szCs w:val="12"/>
        </w:rPr>
      </w:pPr>
    </w:p>
    <w:p w14:paraId="1989DC16" w14:textId="77777777" w:rsidR="00A87431" w:rsidRDefault="002D4205">
      <w:pPr>
        <w:jc w:val="center"/>
        <w:rPr>
          <w:rFonts w:ascii="Corsiva" w:eastAsia="Corsiva" w:hAnsi="Corsiva" w:cs="Corsiva"/>
        </w:rPr>
      </w:pPr>
      <w:r>
        <w:rPr>
          <w:rFonts w:ascii="Corsiva" w:eastAsia="Corsiva" w:hAnsi="Corsiva" w:cs="Corsiva"/>
        </w:rPr>
        <w:t>Dengan panjatan Madah dan puji syukur kehadirat Allah SWT.</w:t>
      </w:r>
    </w:p>
    <w:p w14:paraId="58CCECF7" w14:textId="77777777" w:rsidR="00A87431" w:rsidRDefault="002D4205">
      <w:pPr>
        <w:jc w:val="center"/>
        <w:rPr>
          <w:rFonts w:ascii="Corsiva" w:eastAsia="Corsiva" w:hAnsi="Corsiva" w:cs="Corsiva"/>
        </w:rPr>
      </w:pPr>
      <w:r>
        <w:rPr>
          <w:rFonts w:ascii="Corsiva" w:eastAsia="Corsiva" w:hAnsi="Corsiva" w:cs="Corsiva"/>
        </w:rPr>
        <w:t>Kami mengharap kehadiran Bapak/Saudara pada acara walimatul ursy</w:t>
      </w:r>
    </w:p>
    <w:p w14:paraId="48ABA9AE" w14:textId="77777777" w:rsidR="00A87431" w:rsidRDefault="002D4205">
      <w:pPr>
        <w:tabs>
          <w:tab w:val="center" w:pos="5554"/>
          <w:tab w:val="left" w:pos="8221"/>
        </w:tabs>
        <w:rPr>
          <w:rFonts w:ascii="Corsiva" w:eastAsia="Corsiva" w:hAnsi="Corsiva" w:cs="Corsiva"/>
          <w:sz w:val="28"/>
          <w:szCs w:val="28"/>
        </w:rPr>
      </w:pPr>
      <w:r>
        <w:rPr>
          <w:rFonts w:ascii="Corsiva" w:eastAsia="Corsiva" w:hAnsi="Corsiva" w:cs="Corsiva"/>
        </w:rPr>
        <w:tab/>
        <w:t>Pernikahan putra-putri kami.</w:t>
      </w:r>
      <w:r>
        <w:rPr>
          <w:rFonts w:ascii="Corsiva" w:eastAsia="Corsiva" w:hAnsi="Corsiva" w:cs="Corsiva"/>
          <w:sz w:val="28"/>
          <w:szCs w:val="28"/>
        </w:rPr>
        <w:tab/>
      </w:r>
    </w:p>
    <w:p w14:paraId="7C994BE7" w14:textId="77777777" w:rsidR="00A87431" w:rsidRDefault="00A87431">
      <w:pPr>
        <w:jc w:val="center"/>
        <w:rPr>
          <w:rFonts w:ascii="Corsiva" w:eastAsia="Corsiva" w:hAnsi="Corsiva" w:cs="Corsiva"/>
        </w:rPr>
      </w:pPr>
    </w:p>
    <w:p w14:paraId="2001D900" w14:textId="77777777" w:rsidR="00A87431" w:rsidRDefault="002D4205">
      <w:pPr>
        <w:jc w:val="center"/>
        <w:rPr>
          <w:rFonts w:ascii="Corsiva" w:eastAsia="Corsiva" w:hAnsi="Corsiva" w:cs="Corsiva"/>
          <w:b/>
          <w:sz w:val="56"/>
          <w:szCs w:val="56"/>
        </w:rPr>
      </w:pPr>
      <w:r>
        <w:rPr>
          <w:rFonts w:ascii="Corsiva" w:eastAsia="Corsiva" w:hAnsi="Corsiva" w:cs="Corsiva"/>
          <w:b/>
          <w:sz w:val="56"/>
          <w:szCs w:val="56"/>
        </w:rPr>
        <w:t>Nuriyah  Halida</w:t>
      </w:r>
    </w:p>
    <w:p w14:paraId="01EEA70D" w14:textId="77777777" w:rsidR="00A87431" w:rsidRDefault="002D4205">
      <w:pPr>
        <w:jc w:val="center"/>
        <w:rPr>
          <w:rFonts w:ascii="Corsiva" w:eastAsia="Corsiva" w:hAnsi="Corsiva" w:cs="Corsiva"/>
        </w:rPr>
      </w:pPr>
      <w:r>
        <w:rPr>
          <w:rFonts w:ascii="Corsiva" w:eastAsia="Corsiva" w:hAnsi="Corsiva" w:cs="Corsiva"/>
        </w:rPr>
        <w:t>Putri Pertama Bapak  Sugeng Prihanto dan Ibu Faizatul Widad</w:t>
      </w:r>
    </w:p>
    <w:p w14:paraId="3B8B4D3A" w14:textId="77777777" w:rsidR="00A87431" w:rsidRDefault="00A87431">
      <w:pPr>
        <w:jc w:val="center"/>
        <w:rPr>
          <w:rFonts w:ascii="Corsiva" w:eastAsia="Corsiva" w:hAnsi="Corsiva" w:cs="Corsiva"/>
        </w:rPr>
      </w:pPr>
    </w:p>
    <w:p w14:paraId="6A1E8A0E" w14:textId="77777777" w:rsidR="00A87431" w:rsidRDefault="002D4205">
      <w:pPr>
        <w:jc w:val="center"/>
        <w:rPr>
          <w:rFonts w:ascii="Corsiva" w:eastAsia="Corsiva" w:hAnsi="Corsiva" w:cs="Corsiva"/>
        </w:rPr>
      </w:pPr>
      <w:r>
        <w:rPr>
          <w:rFonts w:ascii="Corsiva" w:eastAsia="Corsiva" w:hAnsi="Corsiva" w:cs="Corsiva"/>
        </w:rPr>
        <w:t>Dengan</w:t>
      </w:r>
    </w:p>
    <w:p w14:paraId="30A31FB7" w14:textId="77777777" w:rsidR="00A87431" w:rsidRDefault="00A87431">
      <w:pPr>
        <w:jc w:val="center"/>
        <w:rPr>
          <w:rFonts w:ascii="Corsiva" w:eastAsia="Corsiva" w:hAnsi="Corsiva" w:cs="Corsiva"/>
        </w:rPr>
      </w:pPr>
    </w:p>
    <w:p w14:paraId="7D048725" w14:textId="77777777" w:rsidR="00A87431" w:rsidRDefault="002D4205">
      <w:pPr>
        <w:jc w:val="center"/>
        <w:rPr>
          <w:rFonts w:ascii="Corsiva" w:eastAsia="Corsiva" w:hAnsi="Corsiva" w:cs="Corsiva"/>
          <w:b/>
          <w:sz w:val="56"/>
          <w:szCs w:val="56"/>
        </w:rPr>
      </w:pPr>
      <w:r>
        <w:rPr>
          <w:rFonts w:ascii="Corsiva" w:eastAsia="Corsiva" w:hAnsi="Corsiva" w:cs="Corsiva"/>
          <w:b/>
          <w:sz w:val="56"/>
          <w:szCs w:val="56"/>
        </w:rPr>
        <w:t>Moh. Faisol Al Fady</w:t>
      </w:r>
    </w:p>
    <w:p w14:paraId="31C18436" w14:textId="77777777" w:rsidR="00A87431" w:rsidRDefault="002D4205">
      <w:pPr>
        <w:jc w:val="center"/>
        <w:rPr>
          <w:rFonts w:ascii="Corsiva" w:eastAsia="Corsiva" w:hAnsi="Corsiva" w:cs="Corsiva"/>
        </w:rPr>
      </w:pPr>
      <w:r>
        <w:rPr>
          <w:rFonts w:ascii="Corsiva" w:eastAsia="Corsiva" w:hAnsi="Corsiva" w:cs="Corsiva"/>
        </w:rPr>
        <w:t>Putra Pertama Bapak  H.Mohammad Deddy (Alm) dan Ibu Hj.Radiyah Bafadal</w:t>
      </w:r>
    </w:p>
    <w:p w14:paraId="67F9E980" w14:textId="77777777" w:rsidR="00A87431" w:rsidRDefault="00A87431">
      <w:pPr>
        <w:jc w:val="center"/>
        <w:rPr>
          <w:rFonts w:ascii="Corsiva" w:eastAsia="Corsiva" w:hAnsi="Corsiva" w:cs="Corsiva"/>
          <w:b/>
        </w:rPr>
      </w:pPr>
    </w:p>
    <w:p w14:paraId="797FC430" w14:textId="77777777" w:rsidR="00A87431" w:rsidRDefault="00A87431">
      <w:pPr>
        <w:ind w:left="2160" w:firstLine="533"/>
        <w:rPr>
          <w:rFonts w:ascii="Corsiva" w:eastAsia="Corsiva" w:hAnsi="Corsiva" w:cs="Corsiva"/>
        </w:rPr>
      </w:pPr>
    </w:p>
    <w:p w14:paraId="35966CD5" w14:textId="77777777" w:rsidR="00A87431" w:rsidRDefault="002D4205">
      <w:pPr>
        <w:ind w:left="2700" w:firstLine="533"/>
        <w:rPr>
          <w:rFonts w:ascii="Corsiva" w:eastAsia="Corsiva" w:hAnsi="Corsiva" w:cs="Corsiva"/>
        </w:rPr>
      </w:pPr>
      <w:r>
        <w:rPr>
          <w:rFonts w:ascii="Corsiva" w:eastAsia="Corsiva" w:hAnsi="Corsiva" w:cs="Corsiva"/>
        </w:rPr>
        <w:t xml:space="preserve">Yang insya Allah dilaksanakan pada : </w:t>
      </w:r>
    </w:p>
    <w:p w14:paraId="66DA09E8" w14:textId="77777777" w:rsidR="00A87431" w:rsidRDefault="00A87431">
      <w:pPr>
        <w:ind w:left="540" w:firstLine="534"/>
        <w:rPr>
          <w:rFonts w:ascii="Corsiva" w:eastAsia="Corsiva" w:hAnsi="Corsiva" w:cs="Corsiva"/>
        </w:rPr>
      </w:pPr>
    </w:p>
    <w:p w14:paraId="55BB0403" w14:textId="77777777" w:rsidR="00A87431" w:rsidRDefault="002D4205">
      <w:pPr>
        <w:ind w:left="2808" w:firstLine="533"/>
        <w:rPr>
          <w:rFonts w:ascii="Corsiva" w:eastAsia="Corsiva" w:hAnsi="Corsiva" w:cs="Corsiva"/>
        </w:rPr>
      </w:pPr>
      <w:r>
        <w:rPr>
          <w:rFonts w:ascii="Corsiva" w:eastAsia="Corsiva" w:hAnsi="Corsiva" w:cs="Corsiva"/>
        </w:rPr>
        <w:t xml:space="preserve">Hari  </w:t>
      </w:r>
      <w:r>
        <w:rPr>
          <w:rFonts w:ascii="Corsiva" w:eastAsia="Corsiva" w:hAnsi="Corsiva" w:cs="Corsiva"/>
        </w:rPr>
        <w:tab/>
        <w:t>: Sabtu</w:t>
      </w:r>
    </w:p>
    <w:p w14:paraId="0295D52A" w14:textId="77777777" w:rsidR="00A87431" w:rsidRDefault="002D4205">
      <w:pPr>
        <w:ind w:left="2808" w:firstLine="533"/>
        <w:rPr>
          <w:rFonts w:ascii="Corsiva" w:eastAsia="Corsiva" w:hAnsi="Corsiva" w:cs="Corsiva"/>
        </w:rPr>
      </w:pPr>
      <w:r>
        <w:rPr>
          <w:rFonts w:ascii="Corsiva" w:eastAsia="Corsiva" w:hAnsi="Corsiva" w:cs="Corsiva"/>
        </w:rPr>
        <w:t xml:space="preserve">Tanggal </w:t>
      </w:r>
      <w:r>
        <w:rPr>
          <w:rFonts w:ascii="Corsiva" w:eastAsia="Corsiva" w:hAnsi="Corsiva" w:cs="Corsiva"/>
        </w:rPr>
        <w:tab/>
        <w:t>: 21 Januari 2017</w:t>
      </w:r>
    </w:p>
    <w:p w14:paraId="491F5937" w14:textId="77777777" w:rsidR="00A87431" w:rsidRDefault="002D4205">
      <w:pPr>
        <w:ind w:left="2808" w:firstLine="533"/>
        <w:rPr>
          <w:rFonts w:ascii="Corsiva" w:eastAsia="Corsiva" w:hAnsi="Corsiva" w:cs="Corsiva"/>
        </w:rPr>
      </w:pPr>
      <w:r>
        <w:rPr>
          <w:rFonts w:ascii="Corsiva" w:eastAsia="Corsiva" w:hAnsi="Corsiva" w:cs="Corsiva"/>
        </w:rPr>
        <w:t xml:space="preserve">Waktu </w:t>
      </w:r>
      <w:r>
        <w:rPr>
          <w:rFonts w:ascii="Corsiva" w:eastAsia="Corsiva" w:hAnsi="Corsiva" w:cs="Corsiva"/>
        </w:rPr>
        <w:tab/>
        <w:t>: Pukul 07.00 WIB</w:t>
      </w:r>
    </w:p>
    <w:p w14:paraId="52AE6C39" w14:textId="77777777" w:rsidR="00A87431" w:rsidRDefault="002D4205">
      <w:pPr>
        <w:ind w:left="2808" w:firstLine="533"/>
        <w:rPr>
          <w:rFonts w:ascii="Corsiva" w:eastAsia="Corsiva" w:hAnsi="Corsiva" w:cs="Corsiva"/>
        </w:rPr>
      </w:pPr>
      <w:r>
        <w:rPr>
          <w:rFonts w:ascii="Corsiva" w:eastAsia="Corsiva" w:hAnsi="Corsiva" w:cs="Corsiva"/>
        </w:rPr>
        <w:t xml:space="preserve">Tempat </w:t>
      </w:r>
      <w:r>
        <w:rPr>
          <w:rFonts w:ascii="Corsiva" w:eastAsia="Corsiva" w:hAnsi="Corsiva" w:cs="Corsiva"/>
        </w:rPr>
        <w:tab/>
        <w:t xml:space="preserve">: Kediaman </w:t>
      </w:r>
      <w:sdt>
        <w:sdtPr>
          <w:tag w:val="goog_rdk_2"/>
          <w:id w:val="-1458719134"/>
        </w:sdtPr>
        <w:sdtEndPr/>
        <w:sdtContent>
          <w:ins w:id="3" w:author="Ninik Qoiriyah" w:date="2020-02-22T07:12:00Z">
            <w:r>
              <w:rPr>
                <w:rFonts w:ascii="Corsiva" w:eastAsia="Corsiva" w:hAnsi="Corsiva" w:cs="Corsiva"/>
              </w:rPr>
              <w:t>solikan</w:t>
            </w:r>
          </w:ins>
        </w:sdtContent>
      </w:sdt>
      <w:sdt>
        <w:sdtPr>
          <w:tag w:val="goog_rdk_3"/>
          <w:id w:val="787393169"/>
        </w:sdtPr>
        <w:sdtEndPr/>
        <w:sdtContent>
          <w:del w:id="4" w:author="Ninik Qoiriyah" w:date="2020-02-22T07:12:00Z">
            <w:r>
              <w:rPr>
                <w:rFonts w:ascii="Corsiva" w:eastAsia="Corsiva" w:hAnsi="Corsiva" w:cs="Corsiva"/>
              </w:rPr>
              <w:delText>SUGENG PRIHANTO</w:delText>
            </w:r>
          </w:del>
        </w:sdtContent>
      </w:sdt>
      <w:r>
        <w:rPr>
          <w:rFonts w:ascii="Corsiva" w:eastAsia="Corsiva" w:hAnsi="Corsiva" w:cs="Corsiva"/>
        </w:rPr>
        <w:t xml:space="preserve"> / P.HILDA</w:t>
      </w:r>
    </w:p>
    <w:p w14:paraId="087A9E01" w14:textId="77777777" w:rsidR="00A87431" w:rsidRDefault="002D4205">
      <w:pPr>
        <w:ind w:left="2808" w:firstLine="533"/>
        <w:rPr>
          <w:rFonts w:ascii="Corsiva" w:eastAsia="Corsiva" w:hAnsi="Corsiva" w:cs="Corsiva"/>
        </w:rPr>
      </w:pPr>
      <w:r>
        <w:rPr>
          <w:rFonts w:ascii="Corsiva" w:eastAsia="Corsiva" w:hAnsi="Corsiva" w:cs="Corsiva"/>
        </w:rPr>
        <w:tab/>
      </w:r>
      <w:r>
        <w:rPr>
          <w:rFonts w:ascii="Corsiva" w:eastAsia="Corsiva" w:hAnsi="Corsiva" w:cs="Corsiva"/>
        </w:rPr>
        <w:tab/>
        <w:t xml:space="preserve">   Barat Pabrik Glagahweo – Kalisat </w:t>
      </w:r>
    </w:p>
    <w:p w14:paraId="630C30ED" w14:textId="77777777" w:rsidR="00A87431" w:rsidRDefault="00A87431">
      <w:pPr>
        <w:jc w:val="center"/>
        <w:rPr>
          <w:rFonts w:ascii="Corsiva" w:eastAsia="Corsiva" w:hAnsi="Corsiva" w:cs="Corsiva"/>
        </w:rPr>
      </w:pPr>
    </w:p>
    <w:p w14:paraId="65BDE683" w14:textId="77777777" w:rsidR="00A87431" w:rsidRDefault="002D4205">
      <w:pPr>
        <w:jc w:val="center"/>
        <w:rPr>
          <w:rFonts w:ascii="Corsiva" w:eastAsia="Corsiva" w:hAnsi="Corsiva" w:cs="Corsiva"/>
        </w:rPr>
      </w:pPr>
      <w:r>
        <w:rPr>
          <w:rFonts w:ascii="Corsiva" w:eastAsia="Corsiva" w:hAnsi="Corsiva" w:cs="Corsiva"/>
        </w:rPr>
        <w:t>Merupakan suatu kehormatan dan kebahagiaan bagi kami sekeluarga</w:t>
      </w:r>
    </w:p>
    <w:p w14:paraId="41411771" w14:textId="77777777" w:rsidR="00A87431" w:rsidRDefault="002D4205">
      <w:pPr>
        <w:jc w:val="center"/>
        <w:rPr>
          <w:rFonts w:ascii="Corsiva" w:eastAsia="Corsiva" w:hAnsi="Corsiva" w:cs="Corsiva"/>
        </w:rPr>
      </w:pPr>
      <w:r>
        <w:rPr>
          <w:rFonts w:ascii="Corsiva" w:eastAsia="Corsiva" w:hAnsi="Corsiva" w:cs="Corsiva"/>
        </w:rPr>
        <w:t>apabila bapak/saudara berkenan hadir dalam acara tersebut.</w:t>
      </w:r>
    </w:p>
    <w:p w14:paraId="792D1A72" w14:textId="77777777" w:rsidR="00A87431" w:rsidRDefault="002D4205">
      <w:pPr>
        <w:jc w:val="center"/>
        <w:rPr>
          <w:rFonts w:ascii="Corsiva" w:eastAsia="Corsiva" w:hAnsi="Corsiva" w:cs="Corsiva"/>
        </w:rPr>
      </w:pPr>
      <w:r>
        <w:rPr>
          <w:rFonts w:ascii="Corsiva" w:eastAsia="Corsiva" w:hAnsi="Corsiva" w:cs="Corsiva"/>
        </w:rPr>
        <w:t>Atas kehadirannya kami menghaturkan terima kasih.</w:t>
      </w:r>
    </w:p>
    <w:p w14:paraId="525C83CB" w14:textId="77777777" w:rsidR="00A87431" w:rsidRDefault="00A87431">
      <w:pPr>
        <w:jc w:val="center"/>
        <w:rPr>
          <w:rFonts w:ascii="Corsiva" w:eastAsia="Corsiva" w:hAnsi="Corsiva" w:cs="Corsiva"/>
          <w:sz w:val="28"/>
          <w:szCs w:val="28"/>
        </w:rPr>
      </w:pPr>
    </w:p>
    <w:p w14:paraId="4238F0AB" w14:textId="77777777" w:rsidR="00A87431" w:rsidRDefault="002D4205">
      <w:pPr>
        <w:jc w:val="center"/>
        <w:rPr>
          <w:rFonts w:ascii="Corsiva" w:eastAsia="Corsiva" w:hAnsi="Corsiva" w:cs="Corsiva"/>
          <w:b/>
        </w:rPr>
      </w:pPr>
      <w:r>
        <w:rPr>
          <w:rFonts w:ascii="Corsiva" w:eastAsia="Corsiva" w:hAnsi="Corsiva" w:cs="Corsiva"/>
          <w:b/>
        </w:rPr>
        <w:t>Wassalamu’alaikum Wr.  Wb.</w:t>
      </w:r>
    </w:p>
    <w:p w14:paraId="1D759582" w14:textId="77777777" w:rsidR="00A87431" w:rsidRDefault="00A87431">
      <w:pPr>
        <w:jc w:val="center"/>
        <w:rPr>
          <w:rFonts w:ascii="Corsiva" w:eastAsia="Corsiva" w:hAnsi="Corsiva" w:cs="Corsiva"/>
        </w:rPr>
      </w:pPr>
    </w:p>
    <w:p w14:paraId="42F55758" w14:textId="77777777" w:rsidR="00A87431" w:rsidRDefault="0046773F">
      <w:pPr>
        <w:jc w:val="center"/>
        <w:rPr>
          <w:rFonts w:ascii="Corsiva" w:eastAsia="Corsiva" w:hAnsi="Corsiva" w:cs="Corsiva"/>
        </w:rPr>
      </w:pPr>
      <w:r>
        <w:rPr>
          <w:noProof/>
        </w:rPr>
        <w:drawing>
          <wp:anchor distT="0" distB="0" distL="114300" distR="114300" simplePos="0" relativeHeight="251682816" behindDoc="0" locked="0" layoutInCell="1" hidden="0" allowOverlap="1" wp14:anchorId="03C14B18" wp14:editId="296A9B88">
            <wp:simplePos x="0" y="0"/>
            <wp:positionH relativeFrom="margin">
              <wp:posOffset>-70632</wp:posOffset>
            </wp:positionH>
            <wp:positionV relativeFrom="paragraph">
              <wp:posOffset>41212</wp:posOffset>
            </wp:positionV>
            <wp:extent cx="1551611" cy="1480820"/>
            <wp:effectExtent l="0" t="0" r="7937" b="0"/>
            <wp:wrapNone/>
            <wp:docPr id="11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 rot="5400000" flipH="1">
                      <a:off x="0" y="0"/>
                      <a:ext cx="1551611" cy="14808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3840" behindDoc="0" locked="0" layoutInCell="1" hidden="0" allowOverlap="1" wp14:anchorId="79DD72A4" wp14:editId="3F83ED4C">
            <wp:simplePos x="0" y="0"/>
            <wp:positionH relativeFrom="column">
              <wp:posOffset>5550992</wp:posOffset>
            </wp:positionH>
            <wp:positionV relativeFrom="paragraph">
              <wp:posOffset>45339</wp:posOffset>
            </wp:positionV>
            <wp:extent cx="1516380" cy="1503680"/>
            <wp:effectExtent l="6350" t="0" r="0" b="0"/>
            <wp:wrapNone/>
            <wp:docPr id="110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516380" cy="15036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2D4205">
        <w:rPr>
          <w:rFonts w:ascii="Corsiva" w:eastAsia="Corsiva" w:hAnsi="Corsiva" w:cs="Corsiva"/>
        </w:rPr>
        <w:t>Hormat Kami,</w:t>
      </w:r>
    </w:p>
    <w:p w14:paraId="5924B0DF" w14:textId="77777777" w:rsidR="00A87431" w:rsidRDefault="00A87431">
      <w:pPr>
        <w:jc w:val="center"/>
        <w:rPr>
          <w:rFonts w:ascii="Corsiva" w:eastAsia="Corsiva" w:hAnsi="Corsiva" w:cs="Corsiva"/>
        </w:rPr>
      </w:pPr>
    </w:p>
    <w:p w14:paraId="6FA2360C" w14:textId="77777777" w:rsidR="00A87431" w:rsidRDefault="00A87431">
      <w:pPr>
        <w:jc w:val="center"/>
        <w:rPr>
          <w:rFonts w:ascii="Corsiva" w:eastAsia="Corsiva" w:hAnsi="Corsiva" w:cs="Corsiva"/>
        </w:rPr>
      </w:pPr>
    </w:p>
    <w:p w14:paraId="3D005ECC" w14:textId="77777777" w:rsidR="00A87431" w:rsidRDefault="002D4205">
      <w:pPr>
        <w:jc w:val="center"/>
        <w:rPr>
          <w:rFonts w:ascii="Corsiva" w:eastAsia="Corsiva" w:hAnsi="Corsiva" w:cs="Corsiva"/>
          <w:b/>
        </w:rPr>
      </w:pPr>
      <w:r>
        <w:rPr>
          <w:rFonts w:ascii="Corsiva" w:eastAsia="Corsiva" w:hAnsi="Corsiva" w:cs="Corsiva"/>
          <w:b/>
        </w:rPr>
        <w:t>SUGENG PRIHANTO  (P. HILDA)</w:t>
      </w:r>
    </w:p>
    <w:p w14:paraId="52419C70" w14:textId="77777777" w:rsidR="00A87431" w:rsidRDefault="002D4205">
      <w:pPr>
        <w:jc w:val="center"/>
        <w:rPr>
          <w:rFonts w:ascii="Corsiva" w:eastAsia="Corsiva" w:hAnsi="Corsiva" w:cs="Corsiva"/>
          <w:b/>
        </w:rPr>
      </w:pPr>
      <w:r>
        <w:rPr>
          <w:rFonts w:ascii="Corsiva" w:eastAsia="Corsiva" w:hAnsi="Corsiva" w:cs="Corsiva"/>
          <w:b/>
        </w:rPr>
        <w:t>Sekeluarga</w:t>
      </w:r>
    </w:p>
    <w:p w14:paraId="3A1B56D8" w14:textId="77777777" w:rsidR="00A87431" w:rsidRDefault="0046773F">
      <w:pPr>
        <w:jc w:val="center"/>
        <w:rPr>
          <w:rFonts w:ascii="Corsiva" w:eastAsia="Corsiva" w:hAnsi="Corsiva" w:cs="Corsiva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2090" behindDoc="0" locked="0" layoutInCell="1" hidden="0" allowOverlap="1" wp14:anchorId="43334FDB" wp14:editId="228B56D5">
                <wp:simplePos x="0" y="0"/>
                <wp:positionH relativeFrom="column">
                  <wp:posOffset>664083</wp:posOffset>
                </wp:positionH>
                <wp:positionV relativeFrom="paragraph">
                  <wp:posOffset>343484</wp:posOffset>
                </wp:positionV>
                <wp:extent cx="5618074" cy="73152"/>
                <wp:effectExtent l="0" t="0" r="20955" b="22225"/>
                <wp:wrapNone/>
                <wp:docPr id="97" name="Rounded Rectangl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8074" cy="73152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A13CEC4" w14:textId="77777777" w:rsidR="00A87431" w:rsidRDefault="00A87431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3334FDB" id="Rounded Rectangle 97" o:spid="_x0000_s1041" style="position:absolute;left:0;text-align:left;margin-left:52.3pt;margin-top:27.05pt;width:442.35pt;height:5.75pt;z-index:25165209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">
                <v:stroke startarrowwidth="narrow" startarrowlength="short" endarrowwidth="narrow" endarrowlength="short"/>
                <v:textbox inset="2.53958mm,2.53958mm,2.53958mm,2.53958mm">
                  <w:txbxContent>
                    <w:p w14:paraId="1A13CEC4" w14:textId="77777777" w:rsidR="00A87431" w:rsidRDefault="00A87431">
                      <w:pPr>
                        <w:textDirection w:val="btLr"/>
                      </w:pPr>
                    </w:p>
                  </w:txbxContent>
                </v:textbox>
              </v:roundrect>
            </w:pict>
          </mc:Fallback>
        </mc:AlternateContent>
      </w:r>
    </w:p>
    <w:sectPr w:rsidR="00A87431">
      <w:pgSz w:w="12242" w:h="18711"/>
      <w:pgMar w:top="567" w:right="567" w:bottom="567" w:left="567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rsiva">
    <w:altName w:val="Times New Roman"/>
    <w:charset w:val="00"/>
    <w:family w:val="auto"/>
    <w:pitch w:val="default"/>
  </w:font>
  <w:font w:name="Vijaya">
    <w:charset w:val="00"/>
    <w:family w:val="roman"/>
    <w:pitch w:val="variable"/>
    <w:sig w:usb0="00100003" w:usb1="00000000" w:usb2="00000000" w:usb3="00000000" w:csb0="00000001" w:csb1="00000000"/>
  </w:font>
  <w:font w:name="Brush Script Std">
    <w:panose1 w:val="03060802040607070404"/>
    <w:charset w:val="00"/>
    <w:family w:val="script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masis MT Pro Black">
    <w:charset w:val="00"/>
    <w:family w:val="roman"/>
    <w:pitch w:val="variable"/>
    <w:sig w:usb0="A00000AF" w:usb1="4000205B" w:usb2="00000000" w:usb3="00000000" w:csb0="00000093" w:csb1="00000000"/>
  </w:font>
  <w:font w:name="Carringto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431"/>
    <w:rsid w:val="002D4205"/>
    <w:rsid w:val="0046773F"/>
    <w:rsid w:val="0065390A"/>
    <w:rsid w:val="00A87431"/>
    <w:rsid w:val="00D35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7B89A6"/>
  <w15:docId w15:val="{15A02423-A6CE-4744-8F70-34B601378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id-ID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7A8D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7A8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7A8D"/>
    <w:rPr>
      <w:rFonts w:ascii="Tahoma" w:eastAsia="Times New Roman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B94863"/>
    <w:pPr>
      <w:spacing w:before="100" w:beforeAutospacing="1" w:after="100" w:afterAutospacing="1"/>
    </w:pPr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23114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31147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3114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31147"/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5l49GDd5SC8gNJhMIF1Q9lmVzXQ==">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danialkaromat</cp:lastModifiedBy>
  <cp:revision>3</cp:revision>
  <dcterms:created xsi:type="dcterms:W3CDTF">2020-07-06T01:25:00Z</dcterms:created>
  <dcterms:modified xsi:type="dcterms:W3CDTF">2021-10-16T16:14:00Z</dcterms:modified>
</cp:coreProperties>
</file>